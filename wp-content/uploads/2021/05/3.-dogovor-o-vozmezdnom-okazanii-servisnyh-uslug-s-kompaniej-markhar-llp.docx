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65A81" w:rsidRDefault="00765A81">
      <w:pPr>
        <w:shd w:val="clear" w:color="auto" w:fill="FFFFFF"/>
        <w:jc w:val="right"/>
        <w:rPr>
          <w:rFonts w:ascii="Arial" w:eastAsia="Arial" w:hAnsi="Arial" w:cs="Arial"/>
          <w:color w:val="222222"/>
          <w:sz w:val="20"/>
          <w:szCs w:val="20"/>
        </w:rPr>
      </w:pPr>
    </w:p>
    <w:p w14:paraId="00000002" w14:textId="77777777" w:rsidR="00765A81" w:rsidRDefault="00765A81">
      <w:pPr>
        <w:jc w:val="center"/>
        <w:rPr>
          <w:b/>
          <w:color w:val="000000"/>
          <w:sz w:val="21"/>
          <w:szCs w:val="21"/>
        </w:rPr>
      </w:pPr>
    </w:p>
    <w:p w14:paraId="00000003" w14:textId="1D5BB4B3" w:rsidR="00765A81" w:rsidRDefault="0013085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Договор о возмездном оказании </w:t>
      </w:r>
      <w:commentRangeStart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сервисных услуг</w:t>
      </w:r>
      <w:commentRangeEnd w:id="0"/>
      <w:r>
        <w:commentReference w:id="0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 компанией Markhar LLP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(через интернет).</w:t>
      </w:r>
    </w:p>
    <w:p w14:paraId="00000004" w14:textId="77777777" w:rsidR="00765A81" w:rsidRDefault="001308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В договоре используются следующие понятия и определения:</w:t>
      </w:r>
    </w:p>
    <w:p w14:paraId="00000005" w14:textId="77777777" w:rsidR="00765A81" w:rsidRDefault="001308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6" w14:textId="63EF30D7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Договор – настоящий договор о предоставлении сервисных услуг, предоставляемых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интернет.</w:t>
      </w:r>
    </w:p>
    <w:p w14:paraId="00000007" w14:textId="08DFCC41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Сервисные услуги - оформление заказов на покупку различных товаров, работ и услуг, согласно Общим условиям и положениям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контроль над исполнением заказов и использованием инструментов для проведения </w:t>
      </w:r>
      <w:commentRangeStart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рекламно - маркетинговой деятельности</w:t>
      </w:r>
      <w:commentRangeEnd w:id="1"/>
      <w:r>
        <w:commentReference w:id="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8" w14:textId="77777777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Договор размещается в электронном виде на интернет-сайте Компании и заключается электронным способом между Компанией и Пользо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вателем, Владельцем заказа, при посредстве </w:t>
      </w:r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интернет-сайта</w:t>
      </w:r>
      <w:commentRangeEnd w:id="2"/>
      <w:r>
        <w:commentReference w:id="2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Компании.</w:t>
      </w:r>
    </w:p>
    <w:p w14:paraId="00000009" w14:textId="7DD1EDCB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Компания – ТОО «Markhar LLP», БИН 171040022016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зарегистрированная по адресу: г. Алматы, </w:t>
      </w:r>
      <w:r>
        <w:rPr>
          <w:rFonts w:ascii="Times New Roman" w:eastAsia="Times New Roman" w:hAnsi="Times New Roman" w:cs="Times New Roman"/>
          <w:sz w:val="24"/>
          <w:szCs w:val="24"/>
        </w:rPr>
        <w:t>ул.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Жубанова, дом 68а,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кв./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офис №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заключившая настоящий Договор с Пользователем-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Владельцем заказа.</w:t>
      </w:r>
    </w:p>
    <w:p w14:paraId="0000000A" w14:textId="77777777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Пользователь-Владелец заказа – дееспособное физическое лицо.</w:t>
      </w:r>
    </w:p>
    <w:p w14:paraId="0000000B" w14:textId="77777777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Стороны – Компания и Пользователь-Владелец заказа.</w:t>
      </w:r>
    </w:p>
    <w:p w14:paraId="0000000C" w14:textId="421350E0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Интернет-сайт – Интернет-страница Компании, доступная в сети Интернет по адресу: www.markhar.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имеющая Панель управления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D" w14:textId="77777777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Панель управления – интерфейс на интернет-сайте, который Компания предоставляет Пользователю для осуществления заказов и контроля над их исполнением и мониторинга используемых сервисов и т.п.</w:t>
      </w:r>
    </w:p>
    <w:p w14:paraId="0000000E" w14:textId="77777777" w:rsidR="00765A81" w:rsidRDefault="001308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 и порядок заключения торговых сделок – положения и условия настоящего Договора, доступные на интернет-сайте и являющиеся правилами, установленными Компанией при совершении торговых сделок и взаимоотношений с Пользователем, Владельцем заказа, с кото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рыми соглашается Пользователь, заключая настоящий Договор.</w:t>
      </w:r>
    </w:p>
    <w:p w14:paraId="0000000F" w14:textId="77777777" w:rsidR="00765A81" w:rsidRDefault="00765A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65A81" w:rsidRDefault="001308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Предмет Договора, права и обязанности Сторон</w:t>
      </w:r>
    </w:p>
    <w:p w14:paraId="00000011" w14:textId="77777777" w:rsidR="00765A81" w:rsidRDefault="001308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12" w14:textId="21BBA9B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 В соответствии с положениями настоящего Договора Компания предоставляет Пользователю право использования предоставляемых Компанией интернет 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слуг для оформления заказов на покупку различных товаров, работ и услуг, согласно Общим положениям и условиям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используя предоставленные для этого Компанией технические инструменты.</w:t>
      </w:r>
    </w:p>
    <w:p w14:paraId="00000013" w14:textId="0FCE5666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 За рекламу и привлечение клиентов,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Компания выплачивает Владельцу заказа вознаграждение, далее в тексте именуемое Базовое вознаграждение, в размерах, порядке и сроках, определенных на основании Условий заключения торговых сделок и Общих положений и условий для участия в маркетинговой програ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мме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2.3. При использовании Панели управления и использования, предоставляемых Компанией сервисных услуг, Владельцу заказа запрещено посылать содержащую рекламную информацию без согласия со стороны адресата (спам). При этом понятие «спам» определ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яется как коммерческое сообщение (то есть электронное сообщение, предназначенное для рекламы товаров, услуг или образа деятельности компании), которое рассылается автоматически и без согласия на то со стороны получателя.</w:t>
      </w:r>
    </w:p>
    <w:p w14:paraId="00000014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2.4. Владелец заказа обязуется: </w:t>
      </w:r>
    </w:p>
    <w:p w14:paraId="00000015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распространять порочащую Компанию информацию, ложную или искаженную информацию относительно Компании и предоставляемых ею услуг, </w:t>
      </w:r>
    </w:p>
    <w:p w14:paraId="00000016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не создавать помехи деятельности Компании и ее клиентов, </w:t>
      </w:r>
    </w:p>
    <w:p w14:paraId="00000017" w14:textId="054CF868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выполнять иные требования, определенные в настоящем Договоре,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Общих положениях и условиях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Этическом кодексе компании и Условиях заключения торговых сделок.</w:t>
      </w:r>
    </w:p>
    <w:p w14:paraId="00000018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2.5. При использовании дополнительных сервисных услуг Компании, Владелец заказа обязуется соблюдать определенные Компанией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равила по использованию предоставляемых сервисных услуг, а также несет ответственность за все убытки, которые могут возникнуть у Компании в связи с нарушением правил использования сервисных инструментов.</w:t>
      </w:r>
    </w:p>
    <w:p w14:paraId="00000019" w14:textId="77777777" w:rsidR="00765A81" w:rsidRDefault="00765A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765A81" w:rsidRDefault="001308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Оплата комиссионного вознаграждения за использов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ание панели управления и технических инструментов для осуществления операций по исполнению и ведению Заказа Пользователя производится в момент оформления Заказа.</w:t>
      </w:r>
    </w:p>
    <w:p w14:paraId="0000001B" w14:textId="465A617C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3.1. Комиссионное вознаграждение за использование Панели управления и предоставленных Компан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ией технических инструментов определяется на основании Общих положений и условий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Заключая Договор, Владелец заказа подтверждает, что он ознакомлен с Общими положениями и условиями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C" w14:textId="7416C56E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3.2.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омпания вправе в одностороннем порядке пересматривать комиссионное вознаграждение и Общие положения и условия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3.3. Об изменении Общих условий и положений при заключении торговых сделок и комиссионного вознаграждения, 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пания извещает Владельца заказа, путем опубликования сообщения об этом на интернет-сайте или в ином порядке.</w:t>
      </w:r>
    </w:p>
    <w:p w14:paraId="0000001D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3.4. Датой вступления в силу новых Общих условий и положений, а также размера комиссионного вознаграждения, является дата их опубликования на инт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ернет-сайте, при этом Владелец заказа вправе продолжить пользоваться Панелью управления и предоставленными техническими инструментами по предыдущей оплате до завершения оформленного Заказа.</w:t>
      </w:r>
    </w:p>
    <w:p w14:paraId="0000001E" w14:textId="61D50F15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3.5. Если Владелец заказа не согласен с изменением Общих положений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условий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он обязан уведомить об этом Компанию по электронной почте в течение 7 (семи) дней с момента вступления в силу изменений Общих положений и условий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случае если в течение данно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срока Компания не получила уведомления от Владельца заказа, считается, что Владелец заказа согласен с изменением Общих положений и условий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F" w14:textId="215D06A4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3.6. В случае несогласия с изменением Общих положений и условий маркетинговой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Владелец заказа имеет право завершить исполнение обязательств по завершению Заказа по старым условиям, и отказаться от оформления нового заказа.</w:t>
      </w:r>
    </w:p>
    <w:p w14:paraId="00000020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3.7. Пользователь, Владелец заказа оплачивает Заказ, </w:t>
      </w:r>
      <w:commentRangeStart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согласно счету</w:t>
      </w:r>
      <w:commentRangeEnd w:id="3"/>
      <w:r>
        <w:commentReference w:id="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Компании,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сгенерированному по регистрации в панели управления,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где указ</w:t>
      </w:r>
      <w:r>
        <w:rPr>
          <w:rFonts w:ascii="Times New Roman" w:eastAsia="Times New Roman" w:hAnsi="Times New Roman" w:cs="Times New Roman"/>
          <w:sz w:val="24"/>
          <w:szCs w:val="24"/>
        </w:rPr>
        <w:t>ываются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платежные реквизиты Компании. </w:t>
      </w:r>
    </w:p>
    <w:p w14:paraId="00000021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3.8. Пользователь обязуется произвести платеж только по реквизитам указанным в счете, в течение 24 часов с момента </w:t>
      </w:r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заключения Договора</w:t>
      </w:r>
      <w:commentRangeEnd w:id="4"/>
      <w:r>
        <w:commentReference w:id="4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2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3.9. При оплате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аказа, платежное поручение должно содержать номер Счет - заказа.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3.10. В случае отсутствия указанных данных, Компания вправе не зачислять средства и приостановить действие настоящего Договора до момента правильного оформления платежа Пользователем.</w:t>
      </w:r>
    </w:p>
    <w:p w14:paraId="00000023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Расходы (банковская комиссия банка отправителя и банка получателя) по перечислению средств</w:t>
      </w:r>
      <w:ins w:id="5" w:author="Kanat Arystanbek" w:date="2019-03-18T13:1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ins w:id="6" w:author="Kanat Arystanbek" w:date="2019-03-18T13:1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включены в сумму </w:t>
        </w:r>
      </w:ins>
      <w:del w:id="7" w:author="Kanat Arystanbek" w:date="2019-03-18T13:1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возлагаются на Пользователя, Владельца</w:delText>
        </w:r>
      </w:del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заказа.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3.12. Пользователь самостоятельно несет ответственность за правильность производимых им платежей.</w:t>
      </w:r>
    </w:p>
    <w:p w14:paraId="00000024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13. Платеж считается осуществленным Пользователем с момента зачисления денежных средств на счета Компании.</w:t>
      </w:r>
    </w:p>
    <w:p w14:paraId="32895918" w14:textId="0D7DCC4E" w:rsidR="0013085B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3.14. Пользователь вправе распечатать счет с помощью Панели управления. </w:t>
      </w:r>
    </w:p>
    <w:p w14:paraId="00000025" w14:textId="7A127E6F" w:rsidR="00765A81" w:rsidRDefault="0013085B">
      <w:pPr>
        <w:jc w:val="both"/>
        <w:rPr>
          <w:del w:id="8" w:author="Kanat Arystanbek" w:date="2019-03-18T13:16:00Z"/>
          <w:rFonts w:ascii="Times New Roman" w:eastAsia="Times New Roman" w:hAnsi="Times New Roman" w:cs="Times New Roman"/>
          <w:color w:val="000000"/>
          <w:sz w:val="24"/>
          <w:szCs w:val="24"/>
        </w:rPr>
      </w:pPr>
      <w:del w:id="9" w:author="Kanat Arystanbek" w:date="2019-03-18T13:1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По требованию Пользователя и за дополнительную плату счета направляютс</w:delTex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я Пользователю почтой по адресу, указанному Пользователем в Панели управления.</w:delText>
        </w:r>
      </w:del>
    </w:p>
    <w:p w14:paraId="00000026" w14:textId="44806DD2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Пользователь обязан самостоятельно следить за своей электронной почтой и получением счетов от Компании.</w:t>
      </w:r>
    </w:p>
    <w:p w14:paraId="00000027" w14:textId="2352AADD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3.16</w:t>
      </w:r>
      <w:bookmarkStart w:id="11" w:name="_GoBack"/>
      <w:bookmarkEnd w:id="1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случае просрочки в оплате счета более чем на 24 часа, Компа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 вправе расторгнуть настоящий Договор без предварительного предупреждения. В этом случае Заказ на покупку различных товаров, работ и услуг, согласно Общим условиям и положениям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аннулируется.</w:t>
      </w:r>
      <w:commentRangeEnd w:id="10"/>
      <w:r>
        <w:commentReference w:id="10"/>
      </w:r>
    </w:p>
    <w:p w14:paraId="00000028" w14:textId="77777777" w:rsidR="00765A81" w:rsidRDefault="001308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29" w14:textId="77777777" w:rsidR="00765A81" w:rsidRDefault="001308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Решение споров по договору, ответственность за нарушение договора</w:t>
      </w:r>
    </w:p>
    <w:p w14:paraId="0000002A" w14:textId="77777777" w:rsidR="00765A81" w:rsidRDefault="001308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2B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 Деятельность Компании регулируется законодательством Республики Казахстан. Любой спор, разногласие или претензия в связи с настоящим Договором либо его нарушением, расторжением или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недействительностью будут окончательно разрешены через судебные органы Республики Казахстан.</w:t>
      </w:r>
    </w:p>
    <w:p w14:paraId="0000002C" w14:textId="37C29456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4.2. Владелец заказа несет ответственность за нарушение настоящего Договора, Этического кодекса и Общих положений и условий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.В 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числе, Владелец заказа несет ответственность за все убытки, которые могут возникнуть у Компании в результате нарушения Пользователем, Владельцем заказа настоящего Договора, Этического кодекса, Общих положений и условий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Условий заключении торговых сделок.</w:t>
      </w:r>
    </w:p>
    <w:p w14:paraId="0000002D" w14:textId="2139CC0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4.3</w:t>
      </w:r>
      <w:commentRangeEnd w:id="12"/>
      <w:r>
        <w:commentReference w:id="12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случае нарушения Владельцем заказа положений настоящего Договора, Этического кодекса, Общих положений и условий маркетинговой программы 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Условий заключении торговых сделок, Компания вправе незамед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лительно досрочно прервать настоящий Договор без предварительного предупреждения и в этом случае ранее полученная </w:t>
      </w:r>
      <w:commentRangeStart w:id="1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 заказа</w:t>
      </w:r>
      <w:commentRangeEnd w:id="13"/>
      <w:r>
        <w:commentReference w:id="1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возврату не подлежит, а также Компания освобождается от обязанности выплачивать Владельцу заказа предусмотренное настоящим Дог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овором Базовое вознаграждение. При этом Владелец заказа обязуется выполнить </w:t>
      </w:r>
      <w:commentRangeStart w:id="14"/>
      <w:commentRangeStart w:id="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свои обязательства</w:t>
      </w:r>
      <w:commentRangeEnd w:id="14"/>
      <w:r>
        <w:commentReference w:id="14"/>
      </w:r>
      <w:commentRangeEnd w:id="15"/>
      <w:r>
        <w:commentReference w:id="15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исполнению Заказа за счет собственных средств.</w:t>
      </w:r>
    </w:p>
    <w:p w14:paraId="0000002E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4.4. Компания не несет ответственность за возможные убытки Владельца заказа, в том числе за прямые, косве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нные убытки, недополученную прибыль, которые могут возникнуть у Владельца заказа при использовании предоставленных Компанией интернет - услуг, Панели управления и технических инструментов.</w:t>
      </w:r>
    </w:p>
    <w:p w14:paraId="0000002F" w14:textId="77777777" w:rsidR="00765A81" w:rsidRDefault="0013085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30" w14:textId="77777777" w:rsidR="00765A81" w:rsidRDefault="0013085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Обстоятельства непреодолимой силы</w:t>
      </w:r>
    </w:p>
    <w:p w14:paraId="00000031" w14:textId="77777777" w:rsidR="00765A81" w:rsidRDefault="00765A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 Ни одна из Сторон не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есёт ответственности перед другой Стороной за неисполнение обязательств по Договору, обусловленное обстоятельствами, возникшими помимо воли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желания Сторон, которые нельзя было предвидеть или избежать, включая объявленную или фактическую войну, граждански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волнения, решения органов государственной власти, эпидемии, блокаду, эмбарго, землетрясения, наводнения, пожары и другие стихийные бедствия.</w:t>
      </w:r>
    </w:p>
    <w:p w14:paraId="00000033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 Если одна или другая Сторона не может полностью или частично исполнить свои обязательства при определенных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пункте 5.1. настоящего Договора обстоятельствах, срок исполнения обязательств по настоящему Договору должен быть продлен на период, равный периоду, в течение которого существуют эти обстоятельства.</w:t>
      </w:r>
    </w:p>
    <w:p w14:paraId="00000034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5.3. Если определенные в пункте 5.1. настоящего Договора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обстоятельства длятся дольше двенадцати месяцев, любая из Сторон вправе расторгнуть настоящий Договор и в этом случае ни у одной из Сторон нет прав на возмещение убытков, связанных с таким расторжением.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5.4. Сторона, которая стала не в состоянии выполнить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свои обязательства по определенным в пункте 5.1. настоящего Договора обстоятельствам, должна незамедлительно письменно сообщить второй Стороне о возникновении таких обстоятельств, указывая характер обстоятельств и их воздействие на возможность выполнения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оговорных обязательства.</w:t>
      </w:r>
    </w:p>
    <w:p w14:paraId="00000035" w14:textId="77777777" w:rsidR="00765A81" w:rsidRDefault="00765A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765A81" w:rsidRDefault="001308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Заключение Договора, срок его действия, порядок его расторжения</w:t>
      </w:r>
    </w:p>
    <w:p w14:paraId="00000037" w14:textId="77777777" w:rsidR="00765A81" w:rsidRDefault="001308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38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6.1. Договор вступает в силу и является обязательным для Сторон с момента подтверждения Пользователем Договора электронным способом – указание Пользователем в нижней части Договора отметки «Я согласен», а также с момента получения Компанией оплаты Заказа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сервисных услуг, согласно условиям Договора.</w:t>
      </w:r>
    </w:p>
    <w:p w14:paraId="00000039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6.2. Договор заключается до полного выполнения Заказа Сторонами и может автоматически продлеваться на следующий оплаченный Пользователем Заказ.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6.3. Каждая из Сторон имеет право расторгнуть Договор досрочно, 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сьменно сообщив об этом другой стороне за 30 (тридцать) дней до расторжения.</w:t>
      </w:r>
    </w:p>
    <w:p w14:paraId="0000003A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6.4. В случае досрочного расторжения Договора по инициативе или по вине Владельца заказа, оплаченная сумма заказа возврату не подлежит.</w:t>
      </w:r>
    </w:p>
    <w:p w14:paraId="0000003B" w14:textId="77777777" w:rsidR="00765A81" w:rsidRDefault="00765A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765A81" w:rsidRDefault="001308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Положения конфиденциальности</w:t>
      </w:r>
    </w:p>
    <w:p w14:paraId="0000003D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7.1. Конф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иденциальной информацией, далее в тексте именуемая Конфиденциальная информация, считается переданная Компании личная информация Пользователя, Владельца заказа, относящаяся к настоящему Договору и порядку его исполнения, в том числе информация, которая созд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 в рамках исполнения настоящего Договора. Информация, находящаяся в открытых источниках, не является конфиденциальной.</w:t>
      </w:r>
    </w:p>
    <w:p w14:paraId="0000003E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7.2. Стороны договариваются соблюдать конфиденциальность, как обязательное условие настоящего договора (Политика конфиденциальности).</w:t>
      </w:r>
    </w:p>
    <w:p w14:paraId="0000003F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7.3. Стороны договариваются разглашать Конфиденциальную информацию только таким уполномоченным лицам, в обязанность которых входит получение и рассмотрение данной информации, а также обеспечить, чтобы все вышеупомянутые лица были информированы о конфиден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циальном характере Конфиденциальной информации.</w:t>
      </w:r>
    </w:p>
    <w:p w14:paraId="00000040" w14:textId="77777777" w:rsidR="00765A81" w:rsidRDefault="001308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>7.4. Стороны договариваются о том, что ни одна из них не использует Конфиденциальную информацию ни для каких других целей, кроме как для достижения цели настоящего Договора.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7.5. Стороны договариваются о том, что любые публичные сообщения и адресованные третьим лицам сообщения относительно заключенных между Сторонами сделок или существующих соглашений, а также относительно содержания и сущности этих сделок или соглашений будут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производиться только таким образом и в таком объеме, чтобы не наносить ущерба интересам обеих Сторон.</w:t>
      </w:r>
    </w:p>
    <w:p w14:paraId="00000041" w14:textId="77777777" w:rsidR="00765A81" w:rsidRDefault="001308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42" w14:textId="77777777" w:rsidR="00765A81" w:rsidRDefault="0013085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Заключительные положения</w:t>
      </w:r>
    </w:p>
    <w:p w14:paraId="00000043" w14:textId="77777777" w:rsidR="00765A81" w:rsidRDefault="00765A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8.1. Настоящий Договор и относящиеся к нему документы содержат полный объем соглашений и заменяют все предыдущие договорен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ности, как устные, так и письменные, существующие между Сторонами в отношении предмета настоящего Договора.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8.2. Если какое-либо из условий настоящего Договора теряет силу, оно должно быть заменено другим, действительным условием, которое как можно больше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соответствует желаемому результату и экономической цели недействительного условия. Недействительность какого-либо условия настоящего Договора ни в какой мере не затрагивает действительность других условий Договора.</w:t>
      </w:r>
    </w:p>
    <w:p w14:paraId="00000045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8.3. Настоящий Договор заключен в пользу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договаривающихся Сторон и имеет обязательную силу для них и их правопреемников. </w:t>
      </w:r>
    </w:p>
    <w:p w14:paraId="00000046" w14:textId="77777777" w:rsidR="00765A81" w:rsidRDefault="0013085B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8.4. Принятые по настоящему Договору обязательства не могут быть переданы третьим лицам.</w:t>
      </w:r>
    </w:p>
    <w:p w14:paraId="00000047" w14:textId="77777777" w:rsidR="00765A81" w:rsidRDefault="00765A81"/>
    <w:sectPr w:rsidR="00765A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na" w:date="2019-01-23T19:47:00Z" w:initials="">
    <w:p w14:paraId="0000004C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Сервисные ли услуги это?</w:t>
      </w:r>
    </w:p>
  </w:comment>
  <w:comment w:id="1" w:author="Kana" w:date="2019-01-23T19:49:00Z" w:initials="">
    <w:p w14:paraId="0000004F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Это правильное название?</w:t>
      </w:r>
    </w:p>
  </w:comment>
  <w:comment w:id="2" w:author="Kana" w:date="2019-01-23T19:50:00Z" w:initials="">
    <w:p w14:paraId="0000004E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Словосочетание «Интернет–сайт» повторяется в предложении. Просто сайт?</w:t>
      </w:r>
    </w:p>
  </w:comment>
  <w:comment w:id="3" w:author="Kanat Arystanbek" w:date="2019-03-18T13:11:00Z" w:initials="">
    <w:p w14:paraId="0000004D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Платежи по оформлению заказа осуществляются через сайт. Пункт 3.7. для тех, у кого нет банковской карты, или доступа к терминалам Qiwi.</w:t>
      </w:r>
    </w:p>
  </w:comment>
  <w:comment w:id="4" w:author="Kana" w:date="2019-01-23T20:06:00Z" w:initials="">
    <w:p w14:paraId="00000051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Договор считается заключенным при регистрации Пользователем аккаунта, оформлении заказа. Кликом. Нет?</w:t>
      </w:r>
    </w:p>
  </w:comment>
  <w:comment w:id="10" w:author="Kanat Arystanbek" w:date="2019-03-18T13:19:00Z" w:initials="">
    <w:p w14:paraId="00000050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Устарело, но нужно защит</w:t>
      </w:r>
      <w:r>
        <w:rPr>
          <w:rFonts w:ascii="Arial" w:eastAsia="Arial" w:hAnsi="Arial" w:cs="Arial"/>
          <w:color w:val="000000"/>
        </w:rPr>
        <w:t>ить компанию.</w:t>
      </w:r>
    </w:p>
  </w:comment>
  <w:comment w:id="12" w:author="Kana" w:date="2019-01-23T20:16:00Z" w:initials="">
    <w:p w14:paraId="00000048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Какой-то жесткий пункт. В новом маркетинговом плане, какие могут быть нарушения?</w:t>
      </w:r>
    </w:p>
  </w:comment>
  <w:comment w:id="13" w:author="Kana" w:date="2019-01-23T20:14:00Z" w:initials="">
    <w:p w14:paraId="00000049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на</w:t>
      </w:r>
      <w:r>
        <w:rPr>
          <w:rFonts w:ascii="Arial" w:eastAsia="Arial" w:hAnsi="Arial" w:cs="Arial"/>
          <w:color w:val="000000"/>
        </w:rPr>
        <w:t>стоящее время, это 5 тыс. тенге.</w:t>
      </w:r>
    </w:p>
  </w:comment>
  <w:comment w:id="14" w:author="Kana" w:date="2019-01-23T20:28:00Z" w:initials="">
    <w:p w14:paraId="0000004A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Вроде как, лишается своих теперь уже 5 тыс. тенге, по-видимому.</w:t>
      </w:r>
    </w:p>
  </w:comment>
  <w:comment w:id="15" w:author="Kanat Arystanbek" w:date="2019-03-18T13:21:00Z" w:initials="">
    <w:p w14:paraId="0000004B" w14:textId="77777777" w:rsidR="00765A81" w:rsidRDefault="001308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Жестко, но санкция для редких случаев какого-либо злоупотребления.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4C" w15:done="0"/>
  <w15:commentEx w15:paraId="0000004F" w15:done="0"/>
  <w15:commentEx w15:paraId="0000004E" w15:done="0"/>
  <w15:commentEx w15:paraId="0000004D" w15:done="0"/>
  <w15:commentEx w15:paraId="00000051" w15:done="0"/>
  <w15:commentEx w15:paraId="00000050" w15:done="0"/>
  <w15:commentEx w15:paraId="00000048" w15:done="0"/>
  <w15:commentEx w15:paraId="00000049" w15:done="0"/>
  <w15:commentEx w15:paraId="0000004A" w15:done="0"/>
  <w15:commentEx w15:paraId="000000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13CA8"/>
    <w:multiLevelType w:val="multilevel"/>
    <w:tmpl w:val="760E727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81"/>
    <w:rsid w:val="0013085B"/>
    <w:rsid w:val="0076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E05D"/>
  <w15:docId w15:val="{5003302F-557C-43D6-B46E-06E8D322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 Valikhanov</dc:creator>
  <cp:lastModifiedBy>Marat Valikhanov</cp:lastModifiedBy>
  <cp:revision>2</cp:revision>
  <dcterms:created xsi:type="dcterms:W3CDTF">2021-04-21T05:24:00Z</dcterms:created>
  <dcterms:modified xsi:type="dcterms:W3CDTF">2021-04-21T05:24:00Z</dcterms:modified>
</cp:coreProperties>
</file>